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95E" w:rsidRDefault="008F60DC" w:rsidP="00B6295E">
      <w:pPr>
        <w:jc w:val="center"/>
      </w:pPr>
      <w:ins w:id="0" w:author="Muneenee" w:date="2020-02-17T12:25:00Z">
        <w:r>
          <w:t xml:space="preserve"> </w:t>
        </w:r>
      </w:ins>
    </w:p>
    <w:p w:rsidR="00B6295E" w:rsidRPr="00523B78" w:rsidRDefault="00B6295E" w:rsidP="00B6295E">
      <w:pPr>
        <w:jc w:val="center"/>
        <w:rPr>
          <w:rFonts w:ascii="Times New Roman" w:hAnsi="Times New Roman" w:cs="Times New Roman"/>
          <w:sz w:val="24"/>
          <w:szCs w:val="24"/>
        </w:rPr>
      </w:pPr>
      <w:r w:rsidRPr="001F4E9A">
        <w:rPr>
          <w:rFonts w:ascii="Times New Roman" w:hAnsi="Times New Roman" w:cs="Times New Roman"/>
          <w:sz w:val="24"/>
          <w:szCs w:val="24"/>
        </w:rPr>
        <w:t xml:space="preserve"> DEVELOPMENT OF A</w:t>
      </w:r>
      <w:ins w:id="1" w:author="Muneenee" w:date="2020-02-17T12:41:00Z">
        <w:r w:rsidR="000D3A17">
          <w:rPr>
            <w:rFonts w:ascii="Times New Roman" w:hAnsi="Times New Roman" w:cs="Times New Roman"/>
            <w:sz w:val="24"/>
            <w:szCs w:val="24"/>
          </w:rPr>
          <w:t>N ACADEMIC</w:t>
        </w:r>
      </w:ins>
      <w:r w:rsidRPr="001F4E9A">
        <w:rPr>
          <w:rFonts w:ascii="Times New Roman" w:hAnsi="Times New Roman" w:cs="Times New Roman"/>
          <w:sz w:val="24"/>
          <w:szCs w:val="24"/>
        </w:rPr>
        <w:t xml:space="preserve"> TRANSCRIPT GENERATING SYSTEM FOR FACULTY OF PHYSICAL SCIENCE</w:t>
      </w:r>
      <w:r w:rsidR="008F60DC">
        <w:rPr>
          <w:rFonts w:ascii="Times New Roman" w:hAnsi="Times New Roman" w:cs="Times New Roman"/>
          <w:sz w:val="24"/>
          <w:szCs w:val="24"/>
        </w:rPr>
        <w:t>S</w:t>
      </w:r>
      <w:ins w:id="2" w:author="Muneenee" w:date="2020-02-17T12:25:00Z">
        <w:r w:rsidR="008F60DC">
          <w:rPr>
            <w:rFonts w:ascii="Times New Roman" w:hAnsi="Times New Roman" w:cs="Times New Roman"/>
            <w:sz w:val="24"/>
            <w:szCs w:val="24"/>
          </w:rPr>
          <w:t>, ABU ZARIA</w:t>
        </w:r>
      </w:ins>
    </w:p>
    <w:p w:rsidR="00B6295E" w:rsidRPr="00523B78" w:rsidRDefault="00B6295E" w:rsidP="00B6295E">
      <w:pPr>
        <w:jc w:val="center"/>
        <w:rPr>
          <w:rFonts w:ascii="Times New Roman" w:hAnsi="Times New Roman" w:cs="Times New Roman"/>
          <w:sz w:val="24"/>
          <w:szCs w:val="24"/>
        </w:rPr>
      </w:pPr>
    </w:p>
    <w:p w:rsidR="00B6295E" w:rsidRPr="00523B78" w:rsidRDefault="00B6295E" w:rsidP="00B6295E">
      <w:pPr>
        <w:jc w:val="center"/>
        <w:rPr>
          <w:rFonts w:ascii="Times New Roman" w:hAnsi="Times New Roman" w:cs="Times New Roman"/>
          <w:sz w:val="24"/>
          <w:szCs w:val="24"/>
        </w:rPr>
      </w:pPr>
    </w:p>
    <w:p w:rsidR="00B6295E" w:rsidRPr="00523B78" w:rsidRDefault="00B6295E" w:rsidP="00B6295E">
      <w:pPr>
        <w:jc w:val="center"/>
        <w:rPr>
          <w:rFonts w:ascii="Times New Roman" w:hAnsi="Times New Roman" w:cs="Times New Roman"/>
          <w:sz w:val="24"/>
          <w:szCs w:val="24"/>
        </w:rPr>
      </w:pPr>
    </w:p>
    <w:p w:rsidR="00B6295E" w:rsidRPr="00523B78" w:rsidRDefault="00B6295E" w:rsidP="00B6295E">
      <w:pPr>
        <w:jc w:val="center"/>
        <w:rPr>
          <w:rFonts w:ascii="Times New Roman" w:hAnsi="Times New Roman" w:cs="Times New Roman"/>
          <w:sz w:val="24"/>
          <w:szCs w:val="24"/>
        </w:rPr>
      </w:pPr>
      <w:r w:rsidRPr="00523B78">
        <w:rPr>
          <w:rFonts w:ascii="Times New Roman" w:hAnsi="Times New Roman" w:cs="Times New Roman"/>
          <w:sz w:val="24"/>
          <w:szCs w:val="24"/>
        </w:rPr>
        <w:t>BY</w:t>
      </w:r>
    </w:p>
    <w:p w:rsidR="00B6295E" w:rsidRPr="00523B78" w:rsidRDefault="00B6295E" w:rsidP="00B6295E">
      <w:pPr>
        <w:jc w:val="center"/>
        <w:rPr>
          <w:rFonts w:ascii="Times New Roman" w:hAnsi="Times New Roman" w:cs="Times New Roman"/>
          <w:sz w:val="24"/>
          <w:szCs w:val="24"/>
        </w:rPr>
      </w:pPr>
    </w:p>
    <w:p w:rsidR="00B6295E" w:rsidRPr="00523B78" w:rsidRDefault="00B6295E" w:rsidP="00B6295E">
      <w:pPr>
        <w:jc w:val="center"/>
        <w:rPr>
          <w:rFonts w:ascii="Times New Roman" w:hAnsi="Times New Roman" w:cs="Times New Roman"/>
          <w:sz w:val="24"/>
          <w:szCs w:val="24"/>
        </w:rPr>
      </w:pPr>
      <w:r>
        <w:rPr>
          <w:rFonts w:ascii="Times New Roman" w:hAnsi="Times New Roman" w:cs="Times New Roman"/>
          <w:sz w:val="24"/>
          <w:szCs w:val="24"/>
        </w:rPr>
        <w:t>OLADIPO MUNIRAT MOPELOLA</w:t>
      </w:r>
    </w:p>
    <w:p w:rsidR="00B6295E" w:rsidRPr="00523B78" w:rsidRDefault="00B6295E" w:rsidP="00B6295E">
      <w:pPr>
        <w:jc w:val="center"/>
        <w:rPr>
          <w:rFonts w:ascii="Times New Roman" w:hAnsi="Times New Roman" w:cs="Times New Roman"/>
          <w:sz w:val="24"/>
          <w:szCs w:val="24"/>
        </w:rPr>
      </w:pPr>
      <w:r>
        <w:rPr>
          <w:rFonts w:ascii="Times New Roman" w:hAnsi="Times New Roman" w:cs="Times New Roman"/>
          <w:sz w:val="24"/>
          <w:szCs w:val="24"/>
        </w:rPr>
        <w:t>U16CS1086</w:t>
      </w:r>
    </w:p>
    <w:p w:rsidR="00B6295E" w:rsidRPr="00523B78" w:rsidRDefault="00B6295E" w:rsidP="00B6295E">
      <w:pPr>
        <w:jc w:val="center"/>
        <w:rPr>
          <w:rFonts w:ascii="Times New Roman" w:hAnsi="Times New Roman" w:cs="Times New Roman"/>
          <w:sz w:val="24"/>
          <w:szCs w:val="24"/>
        </w:rPr>
      </w:pPr>
    </w:p>
    <w:p w:rsidR="00B6295E" w:rsidRPr="00523B78" w:rsidRDefault="00B6295E" w:rsidP="00B6295E">
      <w:pPr>
        <w:jc w:val="center"/>
        <w:rPr>
          <w:rFonts w:ascii="Times New Roman" w:hAnsi="Times New Roman" w:cs="Times New Roman"/>
          <w:sz w:val="24"/>
          <w:szCs w:val="24"/>
        </w:rPr>
      </w:pPr>
    </w:p>
    <w:p w:rsidR="00B6295E" w:rsidRPr="00523B78" w:rsidRDefault="00B6295E" w:rsidP="00B6295E">
      <w:pPr>
        <w:jc w:val="center"/>
        <w:rPr>
          <w:rFonts w:ascii="Times New Roman" w:hAnsi="Times New Roman" w:cs="Times New Roman"/>
          <w:sz w:val="24"/>
          <w:szCs w:val="24"/>
        </w:rPr>
      </w:pPr>
    </w:p>
    <w:p w:rsidR="00B6295E" w:rsidRPr="00523B78" w:rsidRDefault="00B6295E" w:rsidP="00B6295E">
      <w:pPr>
        <w:jc w:val="center"/>
        <w:rPr>
          <w:rFonts w:ascii="Times New Roman" w:hAnsi="Times New Roman" w:cs="Times New Roman"/>
          <w:sz w:val="24"/>
          <w:szCs w:val="24"/>
        </w:rPr>
      </w:pPr>
    </w:p>
    <w:p w:rsidR="00B6295E" w:rsidRPr="00523B78" w:rsidRDefault="00B6295E" w:rsidP="00B6295E">
      <w:pPr>
        <w:jc w:val="center"/>
        <w:rPr>
          <w:rFonts w:ascii="Times New Roman" w:hAnsi="Times New Roman" w:cs="Times New Roman"/>
          <w:sz w:val="24"/>
          <w:szCs w:val="24"/>
        </w:rPr>
      </w:pPr>
    </w:p>
    <w:p w:rsidR="00B6295E" w:rsidRDefault="00B6295E" w:rsidP="00B6295E">
      <w:pPr>
        <w:jc w:val="center"/>
        <w:rPr>
          <w:rFonts w:ascii="Times New Roman" w:hAnsi="Times New Roman" w:cs="Times New Roman"/>
          <w:sz w:val="24"/>
          <w:szCs w:val="24"/>
        </w:rPr>
      </w:pPr>
      <w:r w:rsidRPr="00523B78">
        <w:rPr>
          <w:rFonts w:ascii="Times New Roman" w:hAnsi="Times New Roman" w:cs="Times New Roman"/>
          <w:sz w:val="24"/>
          <w:szCs w:val="24"/>
        </w:rPr>
        <w:t>A PROJECT PROPOSAL SUBMITTED TO THE DEPARTMENT OF COMPUTER SCIENCE,</w:t>
      </w:r>
      <w:r>
        <w:rPr>
          <w:rFonts w:ascii="Times New Roman" w:hAnsi="Times New Roman" w:cs="Times New Roman"/>
          <w:sz w:val="24"/>
          <w:szCs w:val="24"/>
        </w:rPr>
        <w:t xml:space="preserve"> </w:t>
      </w:r>
      <w:r w:rsidRPr="00523B78">
        <w:rPr>
          <w:rFonts w:ascii="Times New Roman" w:hAnsi="Times New Roman" w:cs="Times New Roman"/>
          <w:sz w:val="24"/>
          <w:szCs w:val="24"/>
        </w:rPr>
        <w:t>FACULTY OF PHYSICAL SCIENCES, AHMADU BELLO UNIVERSITY,</w:t>
      </w:r>
    </w:p>
    <w:p w:rsidR="00B6295E" w:rsidRPr="00523B78" w:rsidRDefault="00B6295E" w:rsidP="00B6295E">
      <w:pPr>
        <w:jc w:val="center"/>
        <w:rPr>
          <w:rFonts w:ascii="Times New Roman" w:hAnsi="Times New Roman" w:cs="Times New Roman"/>
          <w:sz w:val="24"/>
          <w:szCs w:val="24"/>
        </w:rPr>
      </w:pPr>
      <w:r>
        <w:rPr>
          <w:rFonts w:ascii="Times New Roman" w:hAnsi="Times New Roman" w:cs="Times New Roman"/>
          <w:sz w:val="24"/>
          <w:szCs w:val="24"/>
        </w:rPr>
        <w:t xml:space="preserve"> </w:t>
      </w:r>
      <w:r w:rsidRPr="00523B78">
        <w:rPr>
          <w:rFonts w:ascii="Times New Roman" w:hAnsi="Times New Roman" w:cs="Times New Roman"/>
          <w:sz w:val="24"/>
          <w:szCs w:val="24"/>
        </w:rPr>
        <w:t>ZARIA.</w:t>
      </w:r>
    </w:p>
    <w:p w:rsidR="00B6295E" w:rsidRPr="00523B78" w:rsidRDefault="00B6295E" w:rsidP="00B6295E">
      <w:pPr>
        <w:jc w:val="center"/>
        <w:rPr>
          <w:rFonts w:ascii="Times New Roman" w:hAnsi="Times New Roman" w:cs="Times New Roman"/>
          <w:sz w:val="24"/>
          <w:szCs w:val="24"/>
        </w:rPr>
      </w:pPr>
    </w:p>
    <w:p w:rsidR="00B6295E" w:rsidRDefault="00B6295E" w:rsidP="00B6295E">
      <w:pPr>
        <w:jc w:val="center"/>
        <w:rPr>
          <w:rFonts w:ascii="Times New Roman" w:hAnsi="Times New Roman" w:cs="Times New Roman"/>
          <w:sz w:val="24"/>
          <w:szCs w:val="24"/>
        </w:rPr>
      </w:pPr>
    </w:p>
    <w:p w:rsidR="00B6295E" w:rsidRDefault="00B6295E" w:rsidP="00B6295E">
      <w:pPr>
        <w:jc w:val="center"/>
        <w:rPr>
          <w:rFonts w:ascii="Times New Roman" w:hAnsi="Times New Roman" w:cs="Times New Roman"/>
          <w:sz w:val="24"/>
          <w:szCs w:val="24"/>
        </w:rPr>
      </w:pPr>
    </w:p>
    <w:p w:rsidR="00B6295E" w:rsidRDefault="00B6295E" w:rsidP="00B6295E">
      <w:pPr>
        <w:jc w:val="center"/>
        <w:rPr>
          <w:rFonts w:ascii="Times New Roman" w:hAnsi="Times New Roman" w:cs="Times New Roman"/>
          <w:sz w:val="24"/>
          <w:szCs w:val="24"/>
        </w:rPr>
      </w:pPr>
    </w:p>
    <w:p w:rsidR="00B6295E" w:rsidRPr="00523B78" w:rsidRDefault="00B6295E" w:rsidP="00B6295E">
      <w:pPr>
        <w:jc w:val="center"/>
        <w:rPr>
          <w:rFonts w:ascii="Times New Roman" w:hAnsi="Times New Roman" w:cs="Times New Roman"/>
          <w:sz w:val="24"/>
          <w:szCs w:val="24"/>
        </w:rPr>
      </w:pPr>
      <w:r w:rsidRPr="00523B78">
        <w:rPr>
          <w:rFonts w:ascii="Times New Roman" w:hAnsi="Times New Roman" w:cs="Times New Roman"/>
          <w:sz w:val="24"/>
          <w:szCs w:val="24"/>
        </w:rPr>
        <w:t>FEBRURARY 2020</w:t>
      </w:r>
    </w:p>
    <w:p w:rsidR="00B6295E" w:rsidRDefault="00B6295E" w:rsidP="00B6295E">
      <w:pPr>
        <w:spacing w:line="360" w:lineRule="auto"/>
        <w:rPr>
          <w:rFonts w:ascii="Times New Roman" w:hAnsi="Times New Roman" w:cs="Times New Roman"/>
          <w:sz w:val="24"/>
          <w:szCs w:val="24"/>
        </w:rPr>
      </w:pPr>
      <w:r w:rsidRPr="00523B78">
        <w:rPr>
          <w:rFonts w:ascii="Times New Roman" w:hAnsi="Times New Roman" w:cs="Times New Roman"/>
          <w:sz w:val="24"/>
          <w:szCs w:val="24"/>
        </w:rPr>
        <w:br w:type="page"/>
      </w:r>
    </w:p>
    <w:p w:rsidR="00B6295E" w:rsidRDefault="00B6295E" w:rsidP="00B6295E">
      <w:pPr>
        <w:spacing w:line="360" w:lineRule="auto"/>
        <w:rPr>
          <w:rFonts w:ascii="Times New Roman" w:hAnsi="Times New Roman" w:cs="Times New Roman"/>
          <w:sz w:val="24"/>
          <w:szCs w:val="24"/>
        </w:rPr>
      </w:pPr>
    </w:p>
    <w:p w:rsidR="00B6295E" w:rsidRPr="00B6295E" w:rsidRDefault="001F4E9A" w:rsidP="00B6295E">
      <w:pPr>
        <w:pStyle w:val="ListParagraph"/>
        <w:numPr>
          <w:ilvl w:val="1"/>
          <w:numId w:val="1"/>
        </w:numPr>
        <w:spacing w:line="360" w:lineRule="auto"/>
        <w:rPr>
          <w:rFonts w:ascii="Times New Roman" w:hAnsi="Times New Roman" w:cs="Times New Roman"/>
          <w:sz w:val="24"/>
          <w:szCs w:val="24"/>
        </w:rPr>
      </w:pPr>
      <w:r w:rsidRPr="001F4E9A">
        <w:rPr>
          <w:rFonts w:ascii="Times New Roman" w:hAnsi="Times New Roman" w:cs="Times New Roman"/>
          <w:sz w:val="24"/>
          <w:szCs w:val="24"/>
        </w:rPr>
        <w:t>Introduction</w:t>
      </w:r>
    </w:p>
    <w:p w:rsidR="001F4E9A" w:rsidRDefault="001F4E9A" w:rsidP="001F4E9A">
      <w:pPr>
        <w:pStyle w:val="ListParagraph"/>
        <w:spacing w:line="360" w:lineRule="auto"/>
        <w:ind w:left="360"/>
        <w:rPr>
          <w:rFonts w:ascii="Times New Roman" w:hAnsi="Times New Roman" w:cs="Times New Roman"/>
          <w:sz w:val="24"/>
          <w:szCs w:val="24"/>
        </w:rPr>
      </w:pPr>
      <w:r w:rsidRPr="001F4E9A">
        <w:rPr>
          <w:rFonts w:ascii="Times New Roman" w:hAnsi="Times New Roman" w:cs="Times New Roman"/>
          <w:sz w:val="24"/>
          <w:szCs w:val="24"/>
        </w:rPr>
        <w:t xml:space="preserve">The </w:t>
      </w:r>
      <w:ins w:id="3" w:author="Muneenee" w:date="2020-02-17T12:26:00Z">
        <w:r w:rsidR="008F60DC">
          <w:rPr>
            <w:rFonts w:ascii="Times New Roman" w:hAnsi="Times New Roman" w:cs="Times New Roman"/>
            <w:sz w:val="24"/>
            <w:szCs w:val="24"/>
          </w:rPr>
          <w:t xml:space="preserve">report discusses the proposed </w:t>
        </w:r>
      </w:ins>
      <w:del w:id="4" w:author="Muneenee" w:date="2020-02-17T12:26:00Z">
        <w:r w:rsidRPr="001F4E9A" w:rsidDel="008F60DC">
          <w:rPr>
            <w:rFonts w:ascii="Times New Roman" w:hAnsi="Times New Roman" w:cs="Times New Roman"/>
            <w:sz w:val="24"/>
            <w:szCs w:val="24"/>
          </w:rPr>
          <w:delText xml:space="preserve">project involves the </w:delText>
        </w:r>
      </w:del>
      <w:r w:rsidRPr="001F4E9A">
        <w:rPr>
          <w:rFonts w:ascii="Times New Roman" w:hAnsi="Times New Roman" w:cs="Times New Roman"/>
          <w:sz w:val="24"/>
          <w:szCs w:val="24"/>
        </w:rPr>
        <w:t xml:space="preserve">development of a </w:t>
      </w:r>
      <w:ins w:id="5" w:author="Muneenee" w:date="2020-02-17T12:26:00Z">
        <w:r w:rsidR="008F60DC">
          <w:rPr>
            <w:rFonts w:ascii="Times New Roman" w:hAnsi="Times New Roman" w:cs="Times New Roman"/>
            <w:sz w:val="24"/>
            <w:szCs w:val="24"/>
          </w:rPr>
          <w:t>T</w:t>
        </w:r>
      </w:ins>
      <w:del w:id="6" w:author="Muneenee" w:date="2020-02-17T12:26:00Z">
        <w:r w:rsidRPr="001F4E9A" w:rsidDel="008F60DC">
          <w:rPr>
            <w:rFonts w:ascii="Times New Roman" w:hAnsi="Times New Roman" w:cs="Times New Roman"/>
            <w:sz w:val="24"/>
            <w:szCs w:val="24"/>
          </w:rPr>
          <w:delText>t</w:delText>
        </w:r>
      </w:del>
      <w:r w:rsidRPr="001F4E9A">
        <w:rPr>
          <w:rFonts w:ascii="Times New Roman" w:hAnsi="Times New Roman" w:cs="Times New Roman"/>
          <w:sz w:val="24"/>
          <w:szCs w:val="24"/>
        </w:rPr>
        <w:t xml:space="preserve">ranscript </w:t>
      </w:r>
      <w:ins w:id="7" w:author="Muneenee" w:date="2020-02-17T12:26:00Z">
        <w:r w:rsidR="008F60DC">
          <w:rPr>
            <w:rFonts w:ascii="Times New Roman" w:hAnsi="Times New Roman" w:cs="Times New Roman"/>
            <w:sz w:val="24"/>
            <w:szCs w:val="24"/>
          </w:rPr>
          <w:t>G</w:t>
        </w:r>
      </w:ins>
      <w:del w:id="8" w:author="Muneenee" w:date="2020-02-17T12:26:00Z">
        <w:r w:rsidRPr="001F4E9A" w:rsidDel="008F60DC">
          <w:rPr>
            <w:rFonts w:ascii="Times New Roman" w:hAnsi="Times New Roman" w:cs="Times New Roman"/>
            <w:sz w:val="24"/>
            <w:szCs w:val="24"/>
          </w:rPr>
          <w:delText>g</w:delText>
        </w:r>
      </w:del>
      <w:r w:rsidRPr="001F4E9A">
        <w:rPr>
          <w:rFonts w:ascii="Times New Roman" w:hAnsi="Times New Roman" w:cs="Times New Roman"/>
          <w:sz w:val="24"/>
          <w:szCs w:val="24"/>
        </w:rPr>
        <w:t xml:space="preserve">enerating </w:t>
      </w:r>
      <w:ins w:id="9" w:author="Muneenee" w:date="2020-02-17T12:26:00Z">
        <w:r w:rsidR="008F60DC">
          <w:rPr>
            <w:rFonts w:ascii="Times New Roman" w:hAnsi="Times New Roman" w:cs="Times New Roman"/>
            <w:sz w:val="24"/>
            <w:szCs w:val="24"/>
          </w:rPr>
          <w:t>S</w:t>
        </w:r>
      </w:ins>
      <w:del w:id="10" w:author="Muneenee" w:date="2020-02-17T12:26:00Z">
        <w:r w:rsidRPr="001F4E9A" w:rsidDel="008F60DC">
          <w:rPr>
            <w:rFonts w:ascii="Times New Roman" w:hAnsi="Times New Roman" w:cs="Times New Roman"/>
            <w:sz w:val="24"/>
            <w:szCs w:val="24"/>
          </w:rPr>
          <w:delText>s</w:delText>
        </w:r>
      </w:del>
      <w:r w:rsidRPr="001F4E9A">
        <w:rPr>
          <w:rFonts w:ascii="Times New Roman" w:hAnsi="Times New Roman" w:cs="Times New Roman"/>
          <w:sz w:val="24"/>
          <w:szCs w:val="24"/>
        </w:rPr>
        <w:t>ystem for faculty of Physical Science</w:t>
      </w:r>
      <w:ins w:id="11" w:author="Muneenee" w:date="2020-02-17T12:27:00Z">
        <w:r w:rsidR="008F60DC">
          <w:rPr>
            <w:rFonts w:ascii="Times New Roman" w:hAnsi="Times New Roman" w:cs="Times New Roman"/>
            <w:sz w:val="24"/>
            <w:szCs w:val="24"/>
          </w:rPr>
          <w:t>, ABU Zaria</w:t>
        </w:r>
      </w:ins>
      <w:r w:rsidRPr="001F4E9A">
        <w:rPr>
          <w:rFonts w:ascii="Times New Roman" w:hAnsi="Times New Roman" w:cs="Times New Roman"/>
          <w:sz w:val="24"/>
          <w:szCs w:val="24"/>
        </w:rPr>
        <w:t xml:space="preserve"> </w:t>
      </w:r>
      <w:del w:id="12" w:author="Muneenee" w:date="2020-02-17T12:28:00Z">
        <w:r w:rsidDel="008F60DC">
          <w:rPr>
            <w:rFonts w:ascii="Times New Roman" w:hAnsi="Times New Roman" w:cs="Times New Roman"/>
            <w:sz w:val="24"/>
            <w:szCs w:val="24"/>
          </w:rPr>
          <w:delText>which will help in result comp</w:delText>
        </w:r>
        <w:r w:rsidR="00442C57" w:rsidDel="008F60DC">
          <w:rPr>
            <w:rFonts w:ascii="Times New Roman" w:hAnsi="Times New Roman" w:cs="Times New Roman"/>
            <w:sz w:val="24"/>
            <w:szCs w:val="24"/>
          </w:rPr>
          <w:delText>utation/processing</w:delText>
        </w:r>
        <w:r w:rsidR="00750D30" w:rsidDel="008F60DC">
          <w:rPr>
            <w:rFonts w:ascii="Times New Roman" w:hAnsi="Times New Roman" w:cs="Times New Roman"/>
            <w:sz w:val="24"/>
            <w:szCs w:val="24"/>
          </w:rPr>
          <w:delText xml:space="preserve"> and produced</w:delText>
        </w:r>
        <w:r w:rsidR="00A85A3B" w:rsidDel="008F60DC">
          <w:rPr>
            <w:rFonts w:ascii="Times New Roman" w:hAnsi="Times New Roman" w:cs="Times New Roman"/>
            <w:sz w:val="24"/>
            <w:szCs w:val="24"/>
          </w:rPr>
          <w:delText xml:space="preserve"> expected results on completion. It helps to facilitate easy access to all the users at any time this system, will offer some qualities such as reduction in time spent in tying the re</w:delText>
        </w:r>
        <w:r w:rsidR="002B5308" w:rsidDel="008F60DC">
          <w:rPr>
            <w:rFonts w:ascii="Times New Roman" w:hAnsi="Times New Roman" w:cs="Times New Roman"/>
            <w:sz w:val="24"/>
            <w:szCs w:val="24"/>
          </w:rPr>
          <w:delText xml:space="preserve">sult, reduction of error </w:delText>
        </w:r>
        <w:r w:rsidR="00B6295E" w:rsidDel="008F60DC">
          <w:rPr>
            <w:rFonts w:ascii="Times New Roman" w:hAnsi="Times New Roman" w:cs="Times New Roman"/>
            <w:sz w:val="24"/>
            <w:szCs w:val="24"/>
          </w:rPr>
          <w:delText>accurses</w:delText>
        </w:r>
        <w:r w:rsidR="002B5308" w:rsidDel="008F60DC">
          <w:rPr>
            <w:rFonts w:ascii="Times New Roman" w:hAnsi="Times New Roman" w:cs="Times New Roman"/>
            <w:sz w:val="24"/>
            <w:szCs w:val="24"/>
          </w:rPr>
          <w:delText>.</w:delText>
        </w:r>
      </w:del>
    </w:p>
    <w:p w:rsidR="00442C57" w:rsidRPr="001F4E9A" w:rsidRDefault="00442C57" w:rsidP="001F4E9A">
      <w:pPr>
        <w:pStyle w:val="ListParagraph"/>
        <w:spacing w:line="360" w:lineRule="auto"/>
        <w:ind w:left="360"/>
        <w:rPr>
          <w:rFonts w:ascii="Times New Roman" w:hAnsi="Times New Roman" w:cs="Times New Roman"/>
          <w:sz w:val="24"/>
          <w:szCs w:val="24"/>
        </w:rPr>
      </w:pPr>
    </w:p>
    <w:p w:rsidR="001F4E9A" w:rsidRDefault="001F4E9A" w:rsidP="001F4E9A">
      <w:pPr>
        <w:pStyle w:val="ListParagraph"/>
        <w:numPr>
          <w:ilvl w:val="1"/>
          <w:numId w:val="1"/>
        </w:numPr>
        <w:spacing w:line="360" w:lineRule="auto"/>
        <w:rPr>
          <w:ins w:id="13" w:author="Muneenee" w:date="2020-02-17T12:28:00Z"/>
          <w:rFonts w:ascii="Times New Roman" w:hAnsi="Times New Roman" w:cs="Times New Roman"/>
          <w:sz w:val="24"/>
          <w:szCs w:val="24"/>
        </w:rPr>
      </w:pPr>
      <w:r w:rsidRPr="001F4E9A">
        <w:rPr>
          <w:rFonts w:ascii="Times New Roman" w:hAnsi="Times New Roman" w:cs="Times New Roman"/>
          <w:sz w:val="24"/>
          <w:szCs w:val="24"/>
        </w:rPr>
        <w:t>Problem Statement</w:t>
      </w:r>
    </w:p>
    <w:p w:rsidR="008F60DC" w:rsidRPr="008F60DC" w:rsidRDefault="008F60DC" w:rsidP="008F60DC">
      <w:pPr>
        <w:spacing w:line="360" w:lineRule="auto"/>
        <w:rPr>
          <w:rFonts w:ascii="Times New Roman" w:hAnsi="Times New Roman" w:cs="Times New Roman"/>
          <w:sz w:val="24"/>
          <w:szCs w:val="24"/>
          <w:rPrChange w:id="14" w:author="Muneenee" w:date="2020-02-17T12:28:00Z">
            <w:rPr/>
          </w:rPrChange>
        </w:rPr>
        <w:pPrChange w:id="15" w:author="Muneenee" w:date="2020-02-17T12:28:00Z">
          <w:pPr>
            <w:pStyle w:val="ListParagraph"/>
            <w:numPr>
              <w:ilvl w:val="1"/>
              <w:numId w:val="1"/>
            </w:numPr>
            <w:spacing w:line="360" w:lineRule="auto"/>
            <w:ind w:left="360" w:hanging="360"/>
          </w:pPr>
        </w:pPrChange>
      </w:pPr>
      <w:ins w:id="16" w:author="Muneenee" w:date="2020-02-17T12:28:00Z">
        <w:r>
          <w:rPr>
            <w:rFonts w:ascii="Times New Roman" w:hAnsi="Times New Roman" w:cs="Times New Roman"/>
            <w:sz w:val="24"/>
            <w:szCs w:val="24"/>
          </w:rPr>
          <w:t xml:space="preserve">Presently, when </w:t>
        </w:r>
      </w:ins>
      <w:proofErr w:type="gramStart"/>
      <w:ins w:id="17" w:author="Muneenee" w:date="2020-02-17T12:35:00Z">
        <w:r w:rsidR="000D3A17">
          <w:rPr>
            <w:rFonts w:ascii="Times New Roman" w:hAnsi="Times New Roman" w:cs="Times New Roman"/>
            <w:sz w:val="24"/>
            <w:szCs w:val="24"/>
          </w:rPr>
          <w:t>students</w:t>
        </w:r>
      </w:ins>
      <w:proofErr w:type="gramEnd"/>
      <w:ins w:id="18" w:author="Muneenee" w:date="2020-02-17T12:28:00Z">
        <w:r>
          <w:rPr>
            <w:rFonts w:ascii="Times New Roman" w:hAnsi="Times New Roman" w:cs="Times New Roman"/>
            <w:sz w:val="24"/>
            <w:szCs w:val="24"/>
          </w:rPr>
          <w:t xml:space="preserve"> transcript</w:t>
        </w:r>
      </w:ins>
      <w:ins w:id="19" w:author="Muneenee" w:date="2020-02-17T12:35:00Z">
        <w:r w:rsidR="000D3A17">
          <w:rPr>
            <w:rFonts w:ascii="Times New Roman" w:hAnsi="Times New Roman" w:cs="Times New Roman"/>
            <w:sz w:val="24"/>
            <w:szCs w:val="24"/>
          </w:rPr>
          <w:t>s</w:t>
        </w:r>
      </w:ins>
      <w:ins w:id="20" w:author="Muneenee" w:date="2020-02-17T12:28:00Z">
        <w:r>
          <w:rPr>
            <w:rFonts w:ascii="Times New Roman" w:hAnsi="Times New Roman" w:cs="Times New Roman"/>
            <w:sz w:val="24"/>
            <w:szCs w:val="24"/>
          </w:rPr>
          <w:t xml:space="preserve"> are sent to the faculty </w:t>
        </w:r>
      </w:ins>
      <w:ins w:id="21" w:author="Muneenee" w:date="2020-02-17T12:35:00Z">
        <w:r w:rsidR="000D3A17">
          <w:rPr>
            <w:rFonts w:ascii="Times New Roman" w:hAnsi="Times New Roman" w:cs="Times New Roman"/>
            <w:sz w:val="24"/>
            <w:szCs w:val="24"/>
          </w:rPr>
          <w:t xml:space="preserve">from the departments </w:t>
        </w:r>
      </w:ins>
      <w:ins w:id="22" w:author="Muneenee" w:date="2020-02-17T12:28:00Z">
        <w:r>
          <w:rPr>
            <w:rFonts w:ascii="Times New Roman" w:hAnsi="Times New Roman" w:cs="Times New Roman"/>
            <w:sz w:val="24"/>
            <w:szCs w:val="24"/>
          </w:rPr>
          <w:t xml:space="preserve">for preparation, they are manually typed </w:t>
        </w:r>
      </w:ins>
      <w:ins w:id="23" w:author="Muneenee" w:date="2020-02-17T12:30:00Z">
        <w:r>
          <w:rPr>
            <w:rFonts w:ascii="Times New Roman" w:hAnsi="Times New Roman" w:cs="Times New Roman"/>
            <w:sz w:val="24"/>
            <w:szCs w:val="24"/>
          </w:rPr>
          <w:t>using an Excel Sheet template. This manual approach of producing the transcript results in unnecessary delays and in some cases errors are recorded.</w:t>
        </w:r>
      </w:ins>
    </w:p>
    <w:p w:rsidR="00FE7317" w:rsidDel="008F60DC" w:rsidRDefault="008D76DA" w:rsidP="008D76DA">
      <w:pPr>
        <w:pStyle w:val="ListParagraph"/>
        <w:numPr>
          <w:ilvl w:val="0"/>
          <w:numId w:val="3"/>
        </w:numPr>
        <w:spacing w:line="360" w:lineRule="auto"/>
        <w:ind w:left="360" w:firstLine="0"/>
        <w:rPr>
          <w:del w:id="24" w:author="Muneenee" w:date="2020-02-17T12:32:00Z"/>
          <w:rFonts w:ascii="Times New Roman" w:hAnsi="Times New Roman" w:cs="Times New Roman"/>
          <w:sz w:val="24"/>
          <w:szCs w:val="24"/>
        </w:rPr>
      </w:pPr>
      <w:del w:id="25" w:author="Muneenee" w:date="2020-02-17T12:32:00Z">
        <w:r w:rsidDel="008F60DC">
          <w:rPr>
            <w:rFonts w:ascii="Times New Roman" w:hAnsi="Times New Roman" w:cs="Times New Roman"/>
            <w:sz w:val="24"/>
            <w:szCs w:val="24"/>
          </w:rPr>
          <w:delText>The</w:delText>
        </w:r>
        <w:r w:rsidR="002B5308" w:rsidDel="008F60DC">
          <w:rPr>
            <w:rFonts w:ascii="Times New Roman" w:hAnsi="Times New Roman" w:cs="Times New Roman"/>
            <w:sz w:val="24"/>
            <w:szCs w:val="24"/>
          </w:rPr>
          <w:delText xml:space="preserve"> delay of manual transcript </w:delText>
        </w:r>
        <w:r w:rsidR="00FE7317" w:rsidDel="008F60DC">
          <w:rPr>
            <w:rFonts w:ascii="Times New Roman" w:hAnsi="Times New Roman" w:cs="Times New Roman"/>
            <w:sz w:val="24"/>
            <w:szCs w:val="24"/>
          </w:rPr>
          <w:delText>processing.</w:delText>
        </w:r>
      </w:del>
    </w:p>
    <w:p w:rsidR="00FE7317" w:rsidDel="008F60DC" w:rsidRDefault="00FE7317" w:rsidP="008D76DA">
      <w:pPr>
        <w:pStyle w:val="ListParagraph"/>
        <w:numPr>
          <w:ilvl w:val="0"/>
          <w:numId w:val="3"/>
        </w:numPr>
        <w:spacing w:line="360" w:lineRule="auto"/>
        <w:ind w:left="360" w:firstLine="0"/>
        <w:rPr>
          <w:del w:id="26" w:author="Muneenee" w:date="2020-02-17T12:32:00Z"/>
          <w:rFonts w:ascii="Times New Roman" w:hAnsi="Times New Roman" w:cs="Times New Roman"/>
          <w:sz w:val="24"/>
          <w:szCs w:val="24"/>
        </w:rPr>
      </w:pPr>
      <w:del w:id="27" w:author="Muneenee" w:date="2020-02-17T12:32:00Z">
        <w:r w:rsidDel="008F60DC">
          <w:rPr>
            <w:rFonts w:ascii="Times New Roman" w:hAnsi="Times New Roman" w:cs="Times New Roman"/>
            <w:sz w:val="24"/>
            <w:szCs w:val="24"/>
          </w:rPr>
          <w:delText>Minimize</w:delText>
        </w:r>
        <w:r w:rsidR="002B5308" w:rsidDel="008F60DC">
          <w:rPr>
            <w:rFonts w:ascii="Times New Roman" w:hAnsi="Times New Roman" w:cs="Times New Roman"/>
            <w:sz w:val="24"/>
            <w:szCs w:val="24"/>
          </w:rPr>
          <w:delText xml:space="preserve"> the issues of</w:delText>
        </w:r>
        <w:r w:rsidDel="008F60DC">
          <w:rPr>
            <w:rFonts w:ascii="Times New Roman" w:hAnsi="Times New Roman" w:cs="Times New Roman"/>
            <w:sz w:val="24"/>
            <w:szCs w:val="24"/>
          </w:rPr>
          <w:delText xml:space="preserve"> missing result.</w:delText>
        </w:r>
      </w:del>
    </w:p>
    <w:p w:rsidR="00FE7317" w:rsidDel="008F60DC" w:rsidRDefault="00FE7317" w:rsidP="008D76DA">
      <w:pPr>
        <w:pStyle w:val="ListParagraph"/>
        <w:numPr>
          <w:ilvl w:val="0"/>
          <w:numId w:val="3"/>
        </w:numPr>
        <w:spacing w:line="360" w:lineRule="auto"/>
        <w:ind w:left="360" w:firstLine="0"/>
        <w:rPr>
          <w:del w:id="28" w:author="Muneenee" w:date="2020-02-17T12:32:00Z"/>
          <w:rFonts w:ascii="Times New Roman" w:hAnsi="Times New Roman" w:cs="Times New Roman"/>
          <w:sz w:val="24"/>
          <w:szCs w:val="24"/>
        </w:rPr>
      </w:pPr>
      <w:del w:id="29" w:author="Muneenee" w:date="2020-02-17T12:32:00Z">
        <w:r w:rsidDel="008F60DC">
          <w:rPr>
            <w:rFonts w:ascii="Times New Roman" w:hAnsi="Times New Roman" w:cs="Times New Roman"/>
            <w:sz w:val="24"/>
            <w:szCs w:val="24"/>
          </w:rPr>
          <w:delText>To ensure that no duplication of result.</w:delText>
        </w:r>
      </w:del>
    </w:p>
    <w:p w:rsidR="008D76DA" w:rsidRPr="008D76DA" w:rsidRDefault="00FE7317" w:rsidP="008D76DA">
      <w:pPr>
        <w:pStyle w:val="ListParagraph"/>
        <w:numPr>
          <w:ilvl w:val="0"/>
          <w:numId w:val="3"/>
        </w:numPr>
        <w:spacing w:line="360" w:lineRule="auto"/>
        <w:ind w:left="360" w:firstLine="0"/>
        <w:rPr>
          <w:rFonts w:ascii="Times New Roman" w:hAnsi="Times New Roman" w:cs="Times New Roman"/>
          <w:sz w:val="24"/>
          <w:szCs w:val="24"/>
        </w:rPr>
      </w:pPr>
      <w:del w:id="30" w:author="Muneenee" w:date="2020-02-17T12:32:00Z">
        <w:r w:rsidDel="008F60DC">
          <w:rPr>
            <w:rFonts w:ascii="Times New Roman" w:hAnsi="Times New Roman" w:cs="Times New Roman"/>
            <w:sz w:val="24"/>
            <w:szCs w:val="24"/>
          </w:rPr>
          <w:delText>Minimize omission</w:delText>
        </w:r>
        <w:r w:rsidR="00EA6DA3" w:rsidDel="008F60DC">
          <w:rPr>
            <w:rFonts w:ascii="Times New Roman" w:hAnsi="Times New Roman" w:cs="Times New Roman"/>
            <w:sz w:val="24"/>
            <w:szCs w:val="24"/>
          </w:rPr>
          <w:delText xml:space="preserve"> of a course in the transcript</w:delText>
        </w:r>
        <w:r w:rsidDel="008F60DC">
          <w:rPr>
            <w:rFonts w:ascii="Times New Roman" w:hAnsi="Times New Roman" w:cs="Times New Roman"/>
            <w:sz w:val="24"/>
            <w:szCs w:val="24"/>
          </w:rPr>
          <w:delText>.</w:delText>
        </w:r>
      </w:del>
      <w:r>
        <w:rPr>
          <w:rFonts w:ascii="Times New Roman" w:hAnsi="Times New Roman" w:cs="Times New Roman"/>
          <w:sz w:val="24"/>
          <w:szCs w:val="24"/>
        </w:rPr>
        <w:t xml:space="preserve"> </w:t>
      </w:r>
    </w:p>
    <w:p w:rsidR="008F60DC" w:rsidRDefault="00442C57" w:rsidP="008F60DC">
      <w:pPr>
        <w:pStyle w:val="ListParagraph"/>
        <w:numPr>
          <w:ilvl w:val="1"/>
          <w:numId w:val="1"/>
        </w:numPr>
        <w:spacing w:line="360" w:lineRule="auto"/>
        <w:rPr>
          <w:ins w:id="31" w:author="Muneenee" w:date="2020-02-17T12:33:00Z"/>
          <w:rFonts w:ascii="Times New Roman" w:hAnsi="Times New Roman" w:cs="Times New Roman"/>
          <w:sz w:val="24"/>
          <w:szCs w:val="24"/>
        </w:rPr>
      </w:pPr>
      <w:r>
        <w:rPr>
          <w:rFonts w:ascii="Times New Roman" w:hAnsi="Times New Roman" w:cs="Times New Roman"/>
          <w:sz w:val="24"/>
          <w:szCs w:val="24"/>
        </w:rPr>
        <w:t>Motivation</w:t>
      </w:r>
    </w:p>
    <w:p w:rsidR="008F60DC" w:rsidRPr="008F60DC" w:rsidRDefault="008F60DC" w:rsidP="008F60DC">
      <w:pPr>
        <w:pStyle w:val="ListParagraph"/>
        <w:spacing w:line="360" w:lineRule="auto"/>
        <w:ind w:left="360"/>
        <w:rPr>
          <w:rFonts w:ascii="Times New Roman" w:hAnsi="Times New Roman" w:cs="Times New Roman"/>
          <w:sz w:val="24"/>
          <w:szCs w:val="24"/>
          <w:rPrChange w:id="32" w:author="Muneenee" w:date="2020-02-17T12:33:00Z">
            <w:rPr/>
          </w:rPrChange>
        </w:rPr>
        <w:pPrChange w:id="33" w:author="Muneenee" w:date="2020-02-17T12:33:00Z">
          <w:pPr>
            <w:pStyle w:val="ListParagraph"/>
            <w:numPr>
              <w:ilvl w:val="1"/>
              <w:numId w:val="1"/>
            </w:numPr>
            <w:spacing w:line="360" w:lineRule="auto"/>
            <w:ind w:left="360" w:hanging="360"/>
          </w:pPr>
        </w:pPrChange>
      </w:pPr>
      <w:ins w:id="34" w:author="Muneenee" w:date="2020-02-17T12:33:00Z">
        <w:r>
          <w:rPr>
            <w:rFonts w:ascii="Times New Roman" w:hAnsi="Times New Roman" w:cs="Times New Roman"/>
            <w:sz w:val="24"/>
            <w:szCs w:val="24"/>
          </w:rPr>
          <w:t xml:space="preserve">The motivation behind this proposed project is as a result of delays </w:t>
        </w:r>
        <w:r w:rsidR="000D3A17">
          <w:rPr>
            <w:rFonts w:ascii="Times New Roman" w:hAnsi="Times New Roman" w:cs="Times New Roman"/>
            <w:sz w:val="24"/>
            <w:szCs w:val="24"/>
          </w:rPr>
          <w:t>and encountered when processing transcripts that has resulted in loss of opportunities such as admission and employment.</w:t>
        </w:r>
      </w:ins>
    </w:p>
    <w:p w:rsidR="002B5308" w:rsidDel="000D3A17" w:rsidRDefault="00EA6DA3" w:rsidP="002B5308">
      <w:pPr>
        <w:pStyle w:val="ListParagraph"/>
        <w:numPr>
          <w:ilvl w:val="0"/>
          <w:numId w:val="7"/>
        </w:numPr>
        <w:tabs>
          <w:tab w:val="left" w:pos="360"/>
        </w:tabs>
        <w:spacing w:line="360" w:lineRule="auto"/>
        <w:ind w:left="360" w:firstLine="0"/>
        <w:rPr>
          <w:del w:id="35" w:author="Muneenee" w:date="2020-02-17T12:35:00Z"/>
          <w:rFonts w:ascii="Times New Roman" w:hAnsi="Times New Roman" w:cs="Times New Roman"/>
          <w:sz w:val="24"/>
          <w:szCs w:val="24"/>
        </w:rPr>
      </w:pPr>
      <w:del w:id="36" w:author="Muneenee" w:date="2020-02-17T12:35:00Z">
        <w:r w:rsidDel="000D3A17">
          <w:rPr>
            <w:rFonts w:ascii="Times New Roman" w:hAnsi="Times New Roman" w:cs="Times New Roman"/>
            <w:sz w:val="24"/>
            <w:szCs w:val="24"/>
          </w:rPr>
          <w:delText>The long period of time that elapses before a transcript is processed.</w:delText>
        </w:r>
      </w:del>
    </w:p>
    <w:p w:rsidR="00EA6DA3" w:rsidDel="000D3A17" w:rsidRDefault="00EA6DA3" w:rsidP="002B5308">
      <w:pPr>
        <w:pStyle w:val="ListParagraph"/>
        <w:numPr>
          <w:ilvl w:val="0"/>
          <w:numId w:val="7"/>
        </w:numPr>
        <w:tabs>
          <w:tab w:val="left" w:pos="360"/>
        </w:tabs>
        <w:spacing w:line="360" w:lineRule="auto"/>
        <w:ind w:left="360" w:firstLine="0"/>
        <w:rPr>
          <w:del w:id="37" w:author="Muneenee" w:date="2020-02-17T12:35:00Z"/>
          <w:rFonts w:ascii="Times New Roman" w:hAnsi="Times New Roman" w:cs="Times New Roman"/>
          <w:sz w:val="24"/>
          <w:szCs w:val="24"/>
        </w:rPr>
      </w:pPr>
      <w:del w:id="38" w:author="Muneenee" w:date="2020-02-17T12:35:00Z">
        <w:r w:rsidDel="000D3A17">
          <w:rPr>
            <w:rFonts w:ascii="Times New Roman" w:hAnsi="Times New Roman" w:cs="Times New Roman"/>
            <w:sz w:val="24"/>
            <w:szCs w:val="24"/>
          </w:rPr>
          <w:delText>Duplication or omission of a particular course.</w:delText>
        </w:r>
      </w:del>
    </w:p>
    <w:p w:rsidR="00EA6DA3" w:rsidDel="000D3A17" w:rsidRDefault="00EA6DA3" w:rsidP="002B5308">
      <w:pPr>
        <w:pStyle w:val="ListParagraph"/>
        <w:numPr>
          <w:ilvl w:val="0"/>
          <w:numId w:val="7"/>
        </w:numPr>
        <w:tabs>
          <w:tab w:val="left" w:pos="360"/>
        </w:tabs>
        <w:spacing w:line="360" w:lineRule="auto"/>
        <w:ind w:left="360" w:firstLine="0"/>
        <w:rPr>
          <w:del w:id="39" w:author="Muneenee" w:date="2020-02-17T12:35:00Z"/>
          <w:rFonts w:ascii="Times New Roman" w:hAnsi="Times New Roman" w:cs="Times New Roman"/>
          <w:sz w:val="24"/>
          <w:szCs w:val="24"/>
        </w:rPr>
      </w:pPr>
      <w:del w:id="40" w:author="Muneenee" w:date="2020-02-17T12:35:00Z">
        <w:r w:rsidDel="000D3A17">
          <w:rPr>
            <w:rFonts w:ascii="Times New Roman" w:hAnsi="Times New Roman" w:cs="Times New Roman"/>
            <w:sz w:val="24"/>
            <w:szCs w:val="24"/>
          </w:rPr>
          <w:delText>Minimize wrong input of grades.</w:delText>
        </w:r>
        <w:bookmarkStart w:id="41" w:name="_GoBack"/>
        <w:bookmarkEnd w:id="41"/>
      </w:del>
    </w:p>
    <w:p w:rsidR="00442C57" w:rsidRPr="00442C57" w:rsidRDefault="00442C57" w:rsidP="00442C57">
      <w:pPr>
        <w:pStyle w:val="ListParagraph"/>
        <w:rPr>
          <w:rFonts w:ascii="Times New Roman" w:hAnsi="Times New Roman" w:cs="Times New Roman"/>
          <w:sz w:val="24"/>
          <w:szCs w:val="24"/>
        </w:rPr>
      </w:pPr>
    </w:p>
    <w:p w:rsidR="00E72F92" w:rsidRDefault="00E72F92" w:rsidP="00E72F92">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Aim</w:t>
      </w:r>
      <w:del w:id="42" w:author="Muneenee" w:date="2020-02-17T12:35:00Z">
        <w:r w:rsidDel="000D3A17">
          <w:rPr>
            <w:rFonts w:ascii="Times New Roman" w:hAnsi="Times New Roman" w:cs="Times New Roman"/>
            <w:sz w:val="24"/>
            <w:szCs w:val="24"/>
          </w:rPr>
          <w:delText>s</w:delText>
        </w:r>
      </w:del>
      <w:r>
        <w:rPr>
          <w:rFonts w:ascii="Times New Roman" w:hAnsi="Times New Roman" w:cs="Times New Roman"/>
          <w:sz w:val="24"/>
          <w:szCs w:val="24"/>
        </w:rPr>
        <w:t xml:space="preserve"> and Objectives </w:t>
      </w:r>
    </w:p>
    <w:p w:rsidR="00E72F92" w:rsidRDefault="000D3A17" w:rsidP="00E72F92">
      <w:pPr>
        <w:pStyle w:val="ListParagraph"/>
        <w:rPr>
          <w:ins w:id="43" w:author="Muneenee" w:date="2020-02-17T12:36:00Z"/>
          <w:rFonts w:ascii="Times New Roman" w:hAnsi="Times New Roman" w:cs="Times New Roman"/>
          <w:sz w:val="24"/>
          <w:szCs w:val="24"/>
        </w:rPr>
      </w:pPr>
      <w:ins w:id="44" w:author="Muneenee" w:date="2020-02-17T12:35:00Z">
        <w:r>
          <w:rPr>
            <w:rFonts w:ascii="Times New Roman" w:hAnsi="Times New Roman" w:cs="Times New Roman"/>
            <w:sz w:val="24"/>
            <w:szCs w:val="24"/>
          </w:rPr>
          <w:t>The aim of the proposed project is to develop a Transcript Generating System of the Faculty of Physical Sciences, ABU Zaria.</w:t>
        </w:r>
      </w:ins>
    </w:p>
    <w:p w:rsidR="000D3A17" w:rsidRPr="00E72F92" w:rsidRDefault="000D3A17" w:rsidP="00E72F92">
      <w:pPr>
        <w:pStyle w:val="ListParagraph"/>
        <w:rPr>
          <w:rFonts w:ascii="Times New Roman" w:hAnsi="Times New Roman" w:cs="Times New Roman"/>
          <w:sz w:val="24"/>
          <w:szCs w:val="24"/>
        </w:rPr>
      </w:pPr>
      <w:ins w:id="45" w:author="Muneenee" w:date="2020-02-17T12:36:00Z">
        <w:r>
          <w:rPr>
            <w:rFonts w:ascii="Times New Roman" w:hAnsi="Times New Roman" w:cs="Times New Roman"/>
            <w:sz w:val="24"/>
            <w:szCs w:val="24"/>
          </w:rPr>
          <w:t>The objectives are:</w:t>
        </w:r>
      </w:ins>
    </w:p>
    <w:p w:rsidR="00E72F92" w:rsidRDefault="007F4B1A" w:rsidP="007F4B1A">
      <w:pPr>
        <w:pStyle w:val="ListParagraph"/>
        <w:numPr>
          <w:ilvl w:val="0"/>
          <w:numId w:val="2"/>
        </w:numPr>
        <w:spacing w:line="360" w:lineRule="auto"/>
        <w:ind w:left="360" w:firstLine="0"/>
        <w:rPr>
          <w:rFonts w:ascii="Times New Roman" w:hAnsi="Times New Roman" w:cs="Times New Roman"/>
          <w:sz w:val="24"/>
          <w:szCs w:val="24"/>
        </w:rPr>
      </w:pPr>
      <w:del w:id="46" w:author="Muneenee" w:date="2020-02-17T12:37:00Z">
        <w:r w:rsidDel="000D3A17">
          <w:rPr>
            <w:rFonts w:ascii="Times New Roman" w:hAnsi="Times New Roman" w:cs="Times New Roman"/>
            <w:sz w:val="24"/>
            <w:szCs w:val="24"/>
          </w:rPr>
          <w:delText>To solve insecurity of result</w:delText>
        </w:r>
      </w:del>
      <w:ins w:id="47" w:author="Muneenee" w:date="2020-02-17T12:37:00Z">
        <w:r w:rsidR="000D3A17">
          <w:rPr>
            <w:rFonts w:ascii="Times New Roman" w:hAnsi="Times New Roman" w:cs="Times New Roman"/>
            <w:sz w:val="24"/>
            <w:szCs w:val="24"/>
          </w:rPr>
          <w:t>Review the existing approach used in preparing Students transcript by interacting with the Staff of the Faculty of Physical Sciences, ABU Zaria</w:t>
        </w:r>
      </w:ins>
      <w:r>
        <w:rPr>
          <w:rFonts w:ascii="Times New Roman" w:hAnsi="Times New Roman" w:cs="Times New Roman"/>
          <w:sz w:val="24"/>
          <w:szCs w:val="24"/>
        </w:rPr>
        <w:t>.</w:t>
      </w:r>
    </w:p>
    <w:p w:rsidR="007F4B1A" w:rsidRDefault="000D3A17" w:rsidP="007F4B1A">
      <w:pPr>
        <w:pStyle w:val="ListParagraph"/>
        <w:numPr>
          <w:ilvl w:val="0"/>
          <w:numId w:val="2"/>
        </w:numPr>
        <w:tabs>
          <w:tab w:val="left" w:pos="360"/>
        </w:tabs>
        <w:spacing w:line="360" w:lineRule="auto"/>
        <w:ind w:left="360" w:firstLine="0"/>
        <w:rPr>
          <w:rFonts w:ascii="Times New Roman" w:hAnsi="Times New Roman" w:cs="Times New Roman"/>
          <w:sz w:val="24"/>
          <w:szCs w:val="24"/>
        </w:rPr>
      </w:pPr>
      <w:ins w:id="48" w:author="Muneenee" w:date="2020-02-17T12:38:00Z">
        <w:r>
          <w:rPr>
            <w:rFonts w:ascii="Times New Roman" w:hAnsi="Times New Roman" w:cs="Times New Roman"/>
            <w:sz w:val="24"/>
            <w:szCs w:val="24"/>
          </w:rPr>
          <w:lastRenderedPageBreak/>
          <w:t>Design and model the architecture of the proposed using Software Ideas Modeler and MySQL workbench.</w:t>
        </w:r>
      </w:ins>
      <w:del w:id="49" w:author="Muneenee" w:date="2020-02-17T12:38:00Z">
        <w:r w:rsidR="007F4B1A" w:rsidDel="000D3A17">
          <w:rPr>
            <w:rFonts w:ascii="Times New Roman" w:hAnsi="Times New Roman" w:cs="Times New Roman"/>
            <w:sz w:val="24"/>
            <w:szCs w:val="24"/>
          </w:rPr>
          <w:delText>To reduce pressure of work on secretary</w:delText>
        </w:r>
      </w:del>
      <w:r w:rsidR="007F4B1A">
        <w:rPr>
          <w:rFonts w:ascii="Times New Roman" w:hAnsi="Times New Roman" w:cs="Times New Roman"/>
          <w:sz w:val="24"/>
          <w:szCs w:val="24"/>
        </w:rPr>
        <w:t>.</w:t>
      </w:r>
    </w:p>
    <w:p w:rsidR="007F4B1A" w:rsidRDefault="007F4B1A" w:rsidP="007F4B1A">
      <w:pPr>
        <w:pStyle w:val="ListParagraph"/>
        <w:numPr>
          <w:ilvl w:val="0"/>
          <w:numId w:val="2"/>
        </w:numPr>
        <w:tabs>
          <w:tab w:val="left" w:pos="360"/>
        </w:tabs>
        <w:spacing w:line="360" w:lineRule="auto"/>
        <w:ind w:left="360" w:firstLine="0"/>
        <w:rPr>
          <w:rFonts w:ascii="Times New Roman" w:hAnsi="Times New Roman" w:cs="Times New Roman"/>
          <w:sz w:val="24"/>
          <w:szCs w:val="24"/>
        </w:rPr>
      </w:pPr>
      <w:del w:id="50" w:author="Muneenee" w:date="2020-02-17T12:39:00Z">
        <w:r w:rsidDel="000D3A17">
          <w:rPr>
            <w:rFonts w:ascii="Times New Roman" w:hAnsi="Times New Roman" w:cs="Times New Roman"/>
            <w:sz w:val="24"/>
            <w:szCs w:val="24"/>
          </w:rPr>
          <w:delText xml:space="preserve">To </w:delText>
        </w:r>
        <w:r w:rsidR="00BF4193" w:rsidDel="000D3A17">
          <w:rPr>
            <w:rFonts w:ascii="Times New Roman" w:hAnsi="Times New Roman" w:cs="Times New Roman"/>
            <w:sz w:val="24"/>
            <w:szCs w:val="24"/>
          </w:rPr>
          <w:delText>help in solving wrong</w:delText>
        </w:r>
        <w:r w:rsidDel="000D3A17">
          <w:rPr>
            <w:rFonts w:ascii="Times New Roman" w:hAnsi="Times New Roman" w:cs="Times New Roman"/>
            <w:sz w:val="24"/>
            <w:szCs w:val="24"/>
          </w:rPr>
          <w:delText xml:space="preserve"> calculation during computation</w:delText>
        </w:r>
      </w:del>
      <w:ins w:id="51" w:author="Muneenee" w:date="2020-02-17T12:39:00Z">
        <w:r w:rsidR="000D3A17">
          <w:rPr>
            <w:rFonts w:ascii="Times New Roman" w:hAnsi="Times New Roman" w:cs="Times New Roman"/>
            <w:sz w:val="24"/>
            <w:szCs w:val="24"/>
          </w:rPr>
          <w:t>Implement the proposed system using HTML, CSS, PHP and MySQL</w:t>
        </w:r>
      </w:ins>
      <w:r>
        <w:rPr>
          <w:rFonts w:ascii="Times New Roman" w:hAnsi="Times New Roman" w:cs="Times New Roman"/>
          <w:sz w:val="24"/>
          <w:szCs w:val="24"/>
        </w:rPr>
        <w:t>.</w:t>
      </w:r>
    </w:p>
    <w:p w:rsidR="007F4B1A" w:rsidDel="000D3A17" w:rsidRDefault="006E5B82" w:rsidP="007F4B1A">
      <w:pPr>
        <w:pStyle w:val="ListParagraph"/>
        <w:numPr>
          <w:ilvl w:val="0"/>
          <w:numId w:val="2"/>
        </w:numPr>
        <w:tabs>
          <w:tab w:val="left" w:pos="360"/>
        </w:tabs>
        <w:spacing w:line="360" w:lineRule="auto"/>
        <w:ind w:left="360" w:firstLine="0"/>
        <w:rPr>
          <w:del w:id="52" w:author="Muneenee" w:date="2020-02-17T12:39:00Z"/>
          <w:rFonts w:ascii="Times New Roman" w:hAnsi="Times New Roman" w:cs="Times New Roman"/>
          <w:sz w:val="24"/>
          <w:szCs w:val="24"/>
        </w:rPr>
      </w:pPr>
      <w:del w:id="53" w:author="Muneenee" w:date="2020-02-17T12:39:00Z">
        <w:r w:rsidDel="000D3A17">
          <w:rPr>
            <w:rFonts w:ascii="Times New Roman" w:hAnsi="Times New Roman" w:cs="Times New Roman"/>
            <w:sz w:val="24"/>
            <w:szCs w:val="24"/>
          </w:rPr>
          <w:delText>To make an easy detection and correction errors.</w:delText>
        </w:r>
      </w:del>
    </w:p>
    <w:p w:rsidR="00BF4193" w:rsidDel="000D3A17" w:rsidRDefault="00BF4193" w:rsidP="00BF4193">
      <w:pPr>
        <w:pStyle w:val="ListParagraph"/>
        <w:numPr>
          <w:ilvl w:val="0"/>
          <w:numId w:val="2"/>
        </w:numPr>
        <w:tabs>
          <w:tab w:val="left" w:pos="360"/>
        </w:tabs>
        <w:spacing w:line="360" w:lineRule="auto"/>
        <w:ind w:left="360" w:firstLine="0"/>
        <w:rPr>
          <w:del w:id="54" w:author="Muneenee" w:date="2020-02-17T12:39:00Z"/>
          <w:rFonts w:ascii="Times New Roman" w:hAnsi="Times New Roman" w:cs="Times New Roman"/>
          <w:sz w:val="24"/>
          <w:szCs w:val="24"/>
        </w:rPr>
      </w:pPr>
      <w:del w:id="55" w:author="Muneenee" w:date="2020-02-17T12:39:00Z">
        <w:r w:rsidDel="000D3A17">
          <w:rPr>
            <w:rFonts w:ascii="Times New Roman" w:hAnsi="Times New Roman" w:cs="Times New Roman"/>
            <w:sz w:val="24"/>
            <w:szCs w:val="24"/>
          </w:rPr>
          <w:delText>To reduce wrong calculation during computation</w:delText>
        </w:r>
        <w:r w:rsidR="008D76DA" w:rsidDel="000D3A17">
          <w:rPr>
            <w:rFonts w:ascii="Times New Roman" w:hAnsi="Times New Roman" w:cs="Times New Roman"/>
            <w:sz w:val="24"/>
            <w:szCs w:val="24"/>
          </w:rPr>
          <w:delText>.</w:delText>
        </w:r>
      </w:del>
    </w:p>
    <w:p w:rsidR="00BF4193" w:rsidRPr="00BF4193" w:rsidDel="000D3A17" w:rsidRDefault="00BF4193" w:rsidP="008D76DA">
      <w:pPr>
        <w:pStyle w:val="ListParagraph"/>
        <w:numPr>
          <w:ilvl w:val="0"/>
          <w:numId w:val="2"/>
        </w:numPr>
        <w:tabs>
          <w:tab w:val="left" w:pos="360"/>
        </w:tabs>
        <w:spacing w:line="360" w:lineRule="auto"/>
        <w:ind w:left="360" w:firstLine="0"/>
        <w:rPr>
          <w:del w:id="56" w:author="Muneenee" w:date="2020-02-17T12:39:00Z"/>
          <w:rFonts w:ascii="Times New Roman" w:hAnsi="Times New Roman" w:cs="Times New Roman"/>
          <w:sz w:val="24"/>
          <w:szCs w:val="24"/>
        </w:rPr>
      </w:pPr>
      <w:del w:id="57" w:author="Muneenee" w:date="2020-02-17T12:39:00Z">
        <w:r w:rsidRPr="00BF4193" w:rsidDel="000D3A17">
          <w:rPr>
            <w:rFonts w:ascii="Times New Roman" w:hAnsi="Times New Roman" w:cs="Times New Roman"/>
            <w:sz w:val="24"/>
            <w:szCs w:val="24"/>
          </w:rPr>
          <w:delText>Makes compu</w:delText>
        </w:r>
        <w:r w:rsidDel="000D3A17">
          <w:rPr>
            <w:rFonts w:ascii="Times New Roman" w:hAnsi="Times New Roman" w:cs="Times New Roman"/>
            <w:sz w:val="24"/>
            <w:szCs w:val="24"/>
          </w:rPr>
          <w:delText>tation less labour intensive</w:delText>
        </w:r>
        <w:r w:rsidR="008D76DA" w:rsidDel="000D3A17">
          <w:rPr>
            <w:rFonts w:ascii="Times New Roman" w:hAnsi="Times New Roman" w:cs="Times New Roman"/>
            <w:sz w:val="24"/>
            <w:szCs w:val="24"/>
          </w:rPr>
          <w:delText>.</w:delText>
        </w:r>
        <w:r w:rsidDel="000D3A17">
          <w:rPr>
            <w:rFonts w:ascii="Times New Roman" w:hAnsi="Times New Roman" w:cs="Times New Roman"/>
            <w:sz w:val="24"/>
            <w:szCs w:val="24"/>
          </w:rPr>
          <w:delText xml:space="preserve"> </w:delText>
        </w:r>
      </w:del>
    </w:p>
    <w:p w:rsidR="003E10E2" w:rsidRDefault="008D76DA" w:rsidP="003E10E2">
      <w:pPr>
        <w:pStyle w:val="ListParagraph"/>
        <w:numPr>
          <w:ilvl w:val="0"/>
          <w:numId w:val="2"/>
        </w:numPr>
        <w:tabs>
          <w:tab w:val="left" w:pos="360"/>
        </w:tabs>
        <w:spacing w:line="360" w:lineRule="auto"/>
        <w:ind w:left="360" w:firstLine="0"/>
        <w:rPr>
          <w:rFonts w:ascii="Times New Roman" w:hAnsi="Times New Roman" w:cs="Times New Roman"/>
          <w:sz w:val="24"/>
          <w:szCs w:val="24"/>
        </w:rPr>
      </w:pPr>
      <w:del w:id="58" w:author="Muneenee" w:date="2020-02-17T12:39:00Z">
        <w:r w:rsidDel="000D3A17">
          <w:rPr>
            <w:rFonts w:ascii="Times New Roman" w:hAnsi="Times New Roman" w:cs="Times New Roman"/>
            <w:sz w:val="24"/>
            <w:szCs w:val="24"/>
          </w:rPr>
          <w:delText>It will increase the efficiency of the computation of the result.</w:delText>
        </w:r>
      </w:del>
      <w:r>
        <w:rPr>
          <w:rFonts w:ascii="Times New Roman" w:hAnsi="Times New Roman" w:cs="Times New Roman"/>
          <w:sz w:val="24"/>
          <w:szCs w:val="24"/>
        </w:rPr>
        <w:t xml:space="preserve"> </w:t>
      </w:r>
    </w:p>
    <w:p w:rsidR="003E10E2" w:rsidRPr="003E10E2" w:rsidRDefault="003E10E2" w:rsidP="003E10E2">
      <w:pPr>
        <w:pStyle w:val="ListParagraph"/>
        <w:tabs>
          <w:tab w:val="left" w:pos="360"/>
        </w:tabs>
        <w:spacing w:line="360" w:lineRule="auto"/>
        <w:ind w:left="360"/>
        <w:rPr>
          <w:rFonts w:ascii="Times New Roman" w:hAnsi="Times New Roman" w:cs="Times New Roman"/>
          <w:sz w:val="24"/>
          <w:szCs w:val="24"/>
        </w:rPr>
      </w:pPr>
    </w:p>
    <w:p w:rsidR="003E10E2" w:rsidRDefault="003E10E2" w:rsidP="003E10E2">
      <w:pPr>
        <w:pStyle w:val="ListParagraph"/>
        <w:numPr>
          <w:ilvl w:val="1"/>
          <w:numId w:val="1"/>
        </w:numPr>
        <w:tabs>
          <w:tab w:val="left" w:pos="360"/>
        </w:tabs>
        <w:spacing w:line="360" w:lineRule="auto"/>
        <w:rPr>
          <w:rFonts w:ascii="Times New Roman" w:hAnsi="Times New Roman" w:cs="Times New Roman"/>
          <w:sz w:val="24"/>
          <w:szCs w:val="24"/>
        </w:rPr>
      </w:pPr>
      <w:r>
        <w:rPr>
          <w:rFonts w:ascii="Times New Roman" w:hAnsi="Times New Roman" w:cs="Times New Roman"/>
          <w:sz w:val="24"/>
          <w:szCs w:val="24"/>
        </w:rPr>
        <w:t xml:space="preserve">Methodology </w:t>
      </w:r>
    </w:p>
    <w:p w:rsidR="003E10E2" w:rsidRDefault="003E10E2" w:rsidP="003E10E2">
      <w:pPr>
        <w:pStyle w:val="ListParagraph"/>
        <w:tabs>
          <w:tab w:val="left" w:pos="360"/>
        </w:tabs>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design of this system will be done using the structural system analysis and design methodology. This </w:t>
      </w:r>
      <w:proofErr w:type="spellStart"/>
      <w:r>
        <w:rPr>
          <w:rFonts w:ascii="Times New Roman" w:hAnsi="Times New Roman" w:cs="Times New Roman"/>
          <w:sz w:val="24"/>
          <w:szCs w:val="24"/>
        </w:rPr>
        <w:t>system</w:t>
      </w:r>
      <w:del w:id="59" w:author="Muneenee" w:date="2020-02-17T12:40:00Z">
        <w:r w:rsidDel="000D3A17">
          <w:rPr>
            <w:rFonts w:ascii="Times New Roman" w:hAnsi="Times New Roman" w:cs="Times New Roman"/>
            <w:sz w:val="24"/>
            <w:szCs w:val="24"/>
          </w:rPr>
          <w:delText xml:space="preserve"> </w:delText>
        </w:r>
      </w:del>
      <w:ins w:id="60" w:author="Muneenee" w:date="2020-02-17T12:40:00Z">
        <w:r w:rsidR="000D3A17">
          <w:rPr>
            <w:rFonts w:ascii="Times New Roman" w:hAnsi="Times New Roman" w:cs="Times New Roman"/>
            <w:sz w:val="24"/>
            <w:szCs w:val="24"/>
          </w:rPr>
          <w:t>will</w:t>
        </w:r>
        <w:proofErr w:type="spellEnd"/>
        <w:r w:rsidR="000D3A17">
          <w:rPr>
            <w:rFonts w:ascii="Times New Roman" w:hAnsi="Times New Roman" w:cs="Times New Roman"/>
            <w:sz w:val="24"/>
            <w:szCs w:val="24"/>
          </w:rPr>
          <w:t xml:space="preserve"> be designed using the following tools. </w:t>
        </w:r>
      </w:ins>
      <w:del w:id="61" w:author="Muneenee" w:date="2020-02-17T12:40:00Z">
        <w:r w:rsidR="0030742F" w:rsidDel="000D3A17">
          <w:rPr>
            <w:rFonts w:ascii="Times New Roman" w:hAnsi="Times New Roman" w:cs="Times New Roman"/>
            <w:sz w:val="24"/>
            <w:szCs w:val="24"/>
          </w:rPr>
          <w:delText>is a web base design using</w:delText>
        </w:r>
      </w:del>
      <w:r w:rsidR="0030742F">
        <w:rPr>
          <w:rFonts w:ascii="Times New Roman" w:hAnsi="Times New Roman" w:cs="Times New Roman"/>
          <w:sz w:val="24"/>
          <w:szCs w:val="24"/>
        </w:rPr>
        <w:t>.</w:t>
      </w:r>
    </w:p>
    <w:p w:rsidR="0030742F" w:rsidRDefault="0030742F" w:rsidP="002B5308">
      <w:pPr>
        <w:pStyle w:val="ListParagraph"/>
        <w:numPr>
          <w:ilvl w:val="0"/>
          <w:numId w:val="6"/>
        </w:numPr>
        <w:tabs>
          <w:tab w:val="left" w:pos="360"/>
        </w:tabs>
        <w:spacing w:line="360" w:lineRule="auto"/>
        <w:ind w:left="360" w:firstLine="0"/>
        <w:rPr>
          <w:rFonts w:ascii="Times New Roman" w:hAnsi="Times New Roman" w:cs="Times New Roman"/>
          <w:sz w:val="24"/>
          <w:szCs w:val="24"/>
        </w:rPr>
      </w:pPr>
      <w:r>
        <w:rPr>
          <w:rFonts w:ascii="Times New Roman" w:hAnsi="Times New Roman" w:cs="Times New Roman"/>
          <w:sz w:val="24"/>
          <w:szCs w:val="24"/>
        </w:rPr>
        <w:t>HTML5, CSS3 and Jav</w:t>
      </w:r>
      <w:r w:rsidR="0024017E">
        <w:rPr>
          <w:rFonts w:ascii="Times New Roman" w:hAnsi="Times New Roman" w:cs="Times New Roman"/>
          <w:sz w:val="24"/>
          <w:szCs w:val="24"/>
        </w:rPr>
        <w:t>aScript (Client-side</w:t>
      </w:r>
      <w:r>
        <w:rPr>
          <w:rFonts w:ascii="Times New Roman" w:hAnsi="Times New Roman" w:cs="Times New Roman"/>
          <w:sz w:val="24"/>
          <w:szCs w:val="24"/>
        </w:rPr>
        <w:t>).</w:t>
      </w:r>
    </w:p>
    <w:p w:rsidR="0030742F" w:rsidRDefault="006B7880" w:rsidP="0030742F">
      <w:pPr>
        <w:pStyle w:val="ListParagraph"/>
        <w:numPr>
          <w:ilvl w:val="0"/>
          <w:numId w:val="6"/>
        </w:numPr>
        <w:tabs>
          <w:tab w:val="left" w:pos="360"/>
        </w:tabs>
        <w:spacing w:line="360" w:lineRule="auto"/>
        <w:ind w:left="360" w:firstLine="0"/>
        <w:rPr>
          <w:rFonts w:ascii="Times New Roman" w:hAnsi="Times New Roman" w:cs="Times New Roman"/>
          <w:sz w:val="24"/>
          <w:szCs w:val="24"/>
        </w:rPr>
      </w:pPr>
      <w:r>
        <w:rPr>
          <w:rFonts w:ascii="Times New Roman" w:hAnsi="Times New Roman" w:cs="Times New Roman"/>
          <w:sz w:val="24"/>
          <w:szCs w:val="24"/>
        </w:rPr>
        <w:t>PHP (Server-side</w:t>
      </w:r>
      <w:r w:rsidR="0030742F">
        <w:rPr>
          <w:rFonts w:ascii="Times New Roman" w:hAnsi="Times New Roman" w:cs="Times New Roman"/>
          <w:sz w:val="24"/>
          <w:szCs w:val="24"/>
        </w:rPr>
        <w:t>).</w:t>
      </w:r>
    </w:p>
    <w:p w:rsidR="00BA6A1A" w:rsidRDefault="00BA6A1A" w:rsidP="0030742F">
      <w:pPr>
        <w:pStyle w:val="ListParagraph"/>
        <w:numPr>
          <w:ilvl w:val="0"/>
          <w:numId w:val="6"/>
        </w:numPr>
        <w:tabs>
          <w:tab w:val="left" w:pos="360"/>
        </w:tabs>
        <w:spacing w:line="360" w:lineRule="auto"/>
        <w:ind w:left="360" w:firstLine="0"/>
        <w:rPr>
          <w:rFonts w:ascii="Times New Roman" w:hAnsi="Times New Roman" w:cs="Times New Roman"/>
          <w:sz w:val="24"/>
          <w:szCs w:val="24"/>
        </w:rPr>
      </w:pPr>
      <w:r>
        <w:rPr>
          <w:rFonts w:ascii="Times New Roman" w:hAnsi="Times New Roman" w:cs="Times New Roman"/>
          <w:sz w:val="24"/>
          <w:szCs w:val="24"/>
        </w:rPr>
        <w:t>M</w:t>
      </w:r>
      <w:ins w:id="62" w:author="Muneenee" w:date="2020-02-17T12:40:00Z">
        <w:r w:rsidR="000D3A17">
          <w:rPr>
            <w:rFonts w:ascii="Times New Roman" w:hAnsi="Times New Roman" w:cs="Times New Roman"/>
            <w:sz w:val="24"/>
            <w:szCs w:val="24"/>
          </w:rPr>
          <w:t>ySQL</w:t>
        </w:r>
      </w:ins>
      <w:del w:id="63" w:author="Muneenee" w:date="2020-02-17T12:40:00Z">
        <w:r w:rsidDel="000D3A17">
          <w:rPr>
            <w:rFonts w:ascii="Times New Roman" w:hAnsi="Times New Roman" w:cs="Times New Roman"/>
            <w:sz w:val="24"/>
            <w:szCs w:val="24"/>
          </w:rPr>
          <w:delText>icrosoft Excel Office</w:delText>
        </w:r>
      </w:del>
    </w:p>
    <w:p w:rsidR="00E72F92" w:rsidRPr="00AB5C96" w:rsidRDefault="00E72F92" w:rsidP="00E72F92">
      <w:pPr>
        <w:pStyle w:val="ListParagraph"/>
        <w:spacing w:line="360" w:lineRule="auto"/>
        <w:rPr>
          <w:rFonts w:ascii="Times New Roman" w:hAnsi="Times New Roman" w:cs="Times New Roman"/>
          <w:sz w:val="24"/>
          <w:szCs w:val="24"/>
        </w:rPr>
      </w:pPr>
    </w:p>
    <w:p w:rsidR="00442C57" w:rsidRDefault="00AB5C96" w:rsidP="00AB5C96">
      <w:pPr>
        <w:pStyle w:val="ListParagraph"/>
        <w:numPr>
          <w:ilvl w:val="1"/>
          <w:numId w:val="1"/>
        </w:numPr>
        <w:spacing w:line="360" w:lineRule="auto"/>
        <w:rPr>
          <w:rFonts w:ascii="Times New Roman" w:hAnsi="Times New Roman" w:cs="Times New Roman"/>
          <w:sz w:val="24"/>
          <w:szCs w:val="24"/>
        </w:rPr>
      </w:pPr>
      <w:r w:rsidRPr="00AB5C96">
        <w:rPr>
          <w:rFonts w:ascii="Times New Roman" w:hAnsi="Times New Roman" w:cs="Times New Roman"/>
          <w:sz w:val="24"/>
          <w:szCs w:val="24"/>
        </w:rPr>
        <w:t>Summarized Literature Review</w:t>
      </w:r>
    </w:p>
    <w:p w:rsidR="00AB5C96" w:rsidRDefault="00AB5C96" w:rsidP="00AB5C96">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system enables users to have access to student personal and course information</w:t>
      </w:r>
      <w:r w:rsidR="005673F9">
        <w:rPr>
          <w:rFonts w:ascii="Times New Roman" w:hAnsi="Times New Roman" w:cs="Times New Roman"/>
          <w:sz w:val="24"/>
          <w:szCs w:val="24"/>
        </w:rPr>
        <w:t>, instant student information</w:t>
      </w:r>
      <w:r>
        <w:rPr>
          <w:rFonts w:ascii="Times New Roman" w:hAnsi="Times New Roman" w:cs="Times New Roman"/>
          <w:sz w:val="24"/>
          <w:szCs w:val="24"/>
        </w:rPr>
        <w:t xml:space="preserve"> </w:t>
      </w:r>
      <w:r w:rsidR="005673F9">
        <w:rPr>
          <w:rFonts w:ascii="Times New Roman" w:hAnsi="Times New Roman" w:cs="Times New Roman"/>
          <w:sz w:val="24"/>
          <w:szCs w:val="24"/>
        </w:rPr>
        <w:t>updating, keep an up to update record, automatic computation of the GRADE and uploading the student result in</w:t>
      </w:r>
      <w:r w:rsidR="00B6295E">
        <w:rPr>
          <w:rFonts w:ascii="Times New Roman" w:hAnsi="Times New Roman" w:cs="Times New Roman"/>
          <w:sz w:val="24"/>
          <w:szCs w:val="24"/>
        </w:rPr>
        <w:t xml:space="preserve"> to the system. This new system is intended to have reduced complexity and greater ease of use in order to </w:t>
      </w:r>
      <w:r w:rsidR="00DD2AE0">
        <w:rPr>
          <w:rFonts w:ascii="Times New Roman" w:hAnsi="Times New Roman" w:cs="Times New Roman"/>
          <w:sz w:val="24"/>
          <w:szCs w:val="24"/>
        </w:rPr>
        <w:t>enhance</w:t>
      </w:r>
      <w:r w:rsidR="00B6295E">
        <w:rPr>
          <w:rFonts w:ascii="Times New Roman" w:hAnsi="Times New Roman" w:cs="Times New Roman"/>
          <w:sz w:val="24"/>
          <w:szCs w:val="24"/>
        </w:rPr>
        <w:t xml:space="preserve"> maintainability while still</w:t>
      </w:r>
      <w:r w:rsidR="00DD2AE0">
        <w:rPr>
          <w:rFonts w:ascii="Times New Roman" w:hAnsi="Times New Roman" w:cs="Times New Roman"/>
          <w:sz w:val="24"/>
          <w:szCs w:val="24"/>
        </w:rPr>
        <w:t xml:space="preserve"> retaining good speed and accuracy. </w:t>
      </w:r>
      <w:r w:rsidR="00B6295E">
        <w:rPr>
          <w:rFonts w:ascii="Times New Roman" w:hAnsi="Times New Roman" w:cs="Times New Roman"/>
          <w:sz w:val="24"/>
          <w:szCs w:val="24"/>
        </w:rPr>
        <w:t xml:space="preserve"> </w:t>
      </w:r>
    </w:p>
    <w:p w:rsidR="00DD2AE0" w:rsidRDefault="00DD2AE0" w:rsidP="00AB5C96">
      <w:pPr>
        <w:pStyle w:val="ListParagraph"/>
        <w:spacing w:line="360" w:lineRule="auto"/>
        <w:ind w:left="360"/>
        <w:rPr>
          <w:rFonts w:ascii="Times New Roman" w:hAnsi="Times New Roman" w:cs="Times New Roman"/>
          <w:sz w:val="24"/>
          <w:szCs w:val="24"/>
        </w:rPr>
      </w:pPr>
    </w:p>
    <w:p w:rsidR="00DD2AE0" w:rsidRDefault="00DD2AE0" w:rsidP="00AB5C96">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1.7 Conclusion </w:t>
      </w:r>
    </w:p>
    <w:p w:rsidR="00AB5C96" w:rsidRPr="00AB5C96" w:rsidRDefault="00AB5C96" w:rsidP="00AB5C96">
      <w:pPr>
        <w:pStyle w:val="ListParagraph"/>
        <w:spacing w:line="360" w:lineRule="auto"/>
        <w:ind w:left="360"/>
        <w:rPr>
          <w:rFonts w:ascii="Times New Roman" w:hAnsi="Times New Roman" w:cs="Times New Roman"/>
          <w:sz w:val="24"/>
          <w:szCs w:val="24"/>
        </w:rPr>
      </w:pPr>
    </w:p>
    <w:p w:rsidR="00AB5C96" w:rsidRDefault="00AB5C96" w:rsidP="00AB5C96">
      <w:pPr>
        <w:pStyle w:val="ListParagraph"/>
        <w:spacing w:line="360" w:lineRule="auto"/>
        <w:ind w:left="360"/>
        <w:rPr>
          <w:rFonts w:ascii="Times New Roman" w:hAnsi="Times New Roman" w:cs="Times New Roman"/>
          <w:b/>
          <w:sz w:val="24"/>
          <w:szCs w:val="24"/>
        </w:rPr>
      </w:pPr>
    </w:p>
    <w:p w:rsidR="00AB5C96" w:rsidRPr="00E72F92" w:rsidRDefault="00AB5C96" w:rsidP="00AB5C96">
      <w:pPr>
        <w:pStyle w:val="ListParagraph"/>
        <w:spacing w:line="360" w:lineRule="auto"/>
        <w:ind w:left="360"/>
        <w:rPr>
          <w:rFonts w:ascii="Times New Roman" w:hAnsi="Times New Roman" w:cs="Times New Roman"/>
          <w:sz w:val="24"/>
          <w:szCs w:val="24"/>
        </w:rPr>
      </w:pPr>
    </w:p>
    <w:sectPr w:rsidR="00AB5C96" w:rsidRPr="00E72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E5C11"/>
    <w:multiLevelType w:val="hybridMultilevel"/>
    <w:tmpl w:val="C65EA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832BC"/>
    <w:multiLevelType w:val="hybridMultilevel"/>
    <w:tmpl w:val="831C3174"/>
    <w:lvl w:ilvl="0" w:tplc="F856A1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B5425"/>
    <w:multiLevelType w:val="hybridMultilevel"/>
    <w:tmpl w:val="5F4A079A"/>
    <w:lvl w:ilvl="0" w:tplc="EDEC08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0E1E4A"/>
    <w:multiLevelType w:val="hybridMultilevel"/>
    <w:tmpl w:val="20244B9E"/>
    <w:lvl w:ilvl="0" w:tplc="4232D9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120BFB"/>
    <w:multiLevelType w:val="hybridMultilevel"/>
    <w:tmpl w:val="2B48C52C"/>
    <w:lvl w:ilvl="0" w:tplc="C44C12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6E0286"/>
    <w:multiLevelType w:val="hybridMultilevel"/>
    <w:tmpl w:val="C6A8CC28"/>
    <w:lvl w:ilvl="0" w:tplc="680E78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5F68AC"/>
    <w:multiLevelType w:val="multilevel"/>
    <w:tmpl w:val="B6AEC3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2"/>
  </w:num>
  <w:num w:numId="3">
    <w:abstractNumId w:val="3"/>
  </w:num>
  <w:num w:numId="4">
    <w:abstractNumId w:val="0"/>
  </w:num>
  <w:num w:numId="5">
    <w:abstractNumId w:val="5"/>
  </w:num>
  <w:num w:numId="6">
    <w:abstractNumId w:val="4"/>
  </w:num>
  <w:num w:numId="7">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neenee">
    <w15:presenceInfo w15:providerId="None" w15:userId="Muneen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E9A"/>
    <w:rsid w:val="0003717D"/>
    <w:rsid w:val="000D3A17"/>
    <w:rsid w:val="0013707D"/>
    <w:rsid w:val="001F4E9A"/>
    <w:rsid w:val="00211F22"/>
    <w:rsid w:val="0024017E"/>
    <w:rsid w:val="002772F3"/>
    <w:rsid w:val="002A2F67"/>
    <w:rsid w:val="002B5308"/>
    <w:rsid w:val="002C0306"/>
    <w:rsid w:val="002F4BC0"/>
    <w:rsid w:val="0030742F"/>
    <w:rsid w:val="00360301"/>
    <w:rsid w:val="003E10E2"/>
    <w:rsid w:val="00442C57"/>
    <w:rsid w:val="005673F9"/>
    <w:rsid w:val="006B7880"/>
    <w:rsid w:val="006E5B82"/>
    <w:rsid w:val="00750D30"/>
    <w:rsid w:val="007F4B1A"/>
    <w:rsid w:val="00817A12"/>
    <w:rsid w:val="008D76DA"/>
    <w:rsid w:val="008F60DC"/>
    <w:rsid w:val="00A85A3B"/>
    <w:rsid w:val="00AB5C96"/>
    <w:rsid w:val="00B6295E"/>
    <w:rsid w:val="00BA6A1A"/>
    <w:rsid w:val="00BF4193"/>
    <w:rsid w:val="00D57E2E"/>
    <w:rsid w:val="00DD2AE0"/>
    <w:rsid w:val="00E72F92"/>
    <w:rsid w:val="00EA6DA3"/>
    <w:rsid w:val="00FB1443"/>
    <w:rsid w:val="00FE7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65A4"/>
  <w15:chartTrackingRefBased/>
  <w15:docId w15:val="{DBFA7E9E-D0A9-4A8B-A17E-A95ED5F5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E9A"/>
    <w:pPr>
      <w:ind w:left="720"/>
      <w:contextualSpacing/>
    </w:pPr>
  </w:style>
  <w:style w:type="paragraph" w:styleId="BalloonText">
    <w:name w:val="Balloon Text"/>
    <w:basedOn w:val="Normal"/>
    <w:link w:val="BalloonTextChar"/>
    <w:uiPriority w:val="99"/>
    <w:semiHidden/>
    <w:unhideWhenUsed/>
    <w:rsid w:val="008F60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0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7034</TotalTime>
  <Pages>3</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Muneenee</dc:creator>
  <cp:keywords/>
  <dc:description/>
  <cp:lastModifiedBy>Muneenee</cp:lastModifiedBy>
  <cp:revision>16</cp:revision>
  <dcterms:created xsi:type="dcterms:W3CDTF">2020-02-17T08:34:00Z</dcterms:created>
  <dcterms:modified xsi:type="dcterms:W3CDTF">2020-02-24T21:13:00Z</dcterms:modified>
</cp:coreProperties>
</file>